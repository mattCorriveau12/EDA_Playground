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VCD Outputs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Full Adder with Test Bench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05438" cy="340438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40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Half Adder with Test Bench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62588" cy="344038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44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Accumulator with TB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6036265" cy="37751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265" cy="3775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FIFO with TB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00738" cy="331795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31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8-bit Multiplexer with TB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ALU with TB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cente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476875" cy="343790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37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1390650</wp:posOffset>
            </wp:positionV>
            <wp:extent cx="4333875" cy="1802368"/>
            <wp:effectExtent b="25400" l="25400" r="25400" t="2540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2368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UART Transmitter/Receiver with TB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Output not working properly. Still troubleshooting. Will upload once working.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8-bit Memory with TB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Output not working properly. Still troubleshooting. Will upload once working.</w:t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